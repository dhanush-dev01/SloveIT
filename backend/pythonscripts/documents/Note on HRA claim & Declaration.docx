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52" w:rsidRDefault="00A36931">
      <w:pPr>
        <w:rPr>
          <w:b/>
          <w:bCs/>
          <w:sz w:val="30"/>
          <w:szCs w:val="30"/>
          <w:u w:val="single"/>
        </w:rPr>
      </w:pPr>
      <w:r w:rsidRPr="00A36931">
        <w:rPr>
          <w:b/>
          <w:bCs/>
          <w:sz w:val="30"/>
          <w:szCs w:val="30"/>
          <w:u w:val="single"/>
        </w:rPr>
        <w:t>Note on HRA claim</w:t>
      </w:r>
    </w:p>
    <w:p w:rsidR="003E5A94" w:rsidRDefault="003E5A94" w:rsidP="003E5A94">
      <w:pPr>
        <w:spacing w:before="100" w:beforeAutospacing="1" w:after="100" w:afterAutospacing="1"/>
        <w:rPr>
          <w:rFonts w:asciiTheme="minorHAnsi" w:eastAsia="Times New Roman" w:hAnsiTheme="minorHAnsi"/>
          <w:b/>
          <w:bCs/>
          <w:sz w:val="26"/>
          <w:szCs w:val="26"/>
          <w:u w:val="single"/>
          <w:lang w:eastAsia="en-IN"/>
        </w:rPr>
      </w:pPr>
      <w:r>
        <w:rPr>
          <w:rFonts w:asciiTheme="minorHAnsi" w:eastAsia="Times New Roman" w:hAnsiTheme="minorHAnsi"/>
          <w:b/>
          <w:bCs/>
          <w:sz w:val="26"/>
          <w:szCs w:val="26"/>
          <w:u w:val="single"/>
          <w:lang w:eastAsia="en-IN"/>
        </w:rPr>
        <w:t xml:space="preserve">Conditions and documents to be provided for HRA </w:t>
      </w:r>
      <w:r w:rsidR="00107CEC">
        <w:rPr>
          <w:rFonts w:asciiTheme="minorHAnsi" w:eastAsia="Times New Roman" w:hAnsiTheme="minorHAnsi"/>
          <w:b/>
          <w:bCs/>
          <w:sz w:val="26"/>
          <w:szCs w:val="26"/>
          <w:u w:val="single"/>
          <w:lang w:eastAsia="en-IN"/>
        </w:rPr>
        <w:t>exemption</w:t>
      </w:r>
    </w:p>
    <w:p w:rsidR="003E5A94" w:rsidRPr="00DE04C6" w:rsidRDefault="003E5A94" w:rsidP="003E5A94">
      <w:pPr>
        <w:numPr>
          <w:ilvl w:val="0"/>
          <w:numId w:val="2"/>
        </w:numPr>
        <w:spacing w:before="100" w:beforeAutospacing="1" w:after="100" w:afterAutospacing="1"/>
        <w:rPr>
          <w:rFonts w:asciiTheme="minorHAnsi" w:eastAsia="Times New Roman" w:hAnsiTheme="minorHAnsi"/>
          <w:sz w:val="26"/>
          <w:szCs w:val="26"/>
          <w:lang w:eastAsia="en-IN"/>
        </w:rPr>
      </w:pPr>
      <w:r w:rsidRPr="00DE04C6">
        <w:rPr>
          <w:rFonts w:asciiTheme="minorHAnsi" w:eastAsia="Times New Roman" w:hAnsiTheme="minorHAnsi"/>
          <w:sz w:val="26"/>
          <w:szCs w:val="26"/>
          <w:lang w:eastAsia="en-IN"/>
        </w:rPr>
        <w:t>Exemption can be availe</w:t>
      </w:r>
      <w:r>
        <w:rPr>
          <w:rFonts w:asciiTheme="minorHAnsi" w:eastAsia="Times New Roman" w:hAnsiTheme="minorHAnsi"/>
          <w:sz w:val="26"/>
          <w:szCs w:val="26"/>
          <w:lang w:eastAsia="en-IN"/>
        </w:rPr>
        <w:t>d if employee staying in a rented house.</w:t>
      </w:r>
    </w:p>
    <w:p w:rsidR="003E5A94" w:rsidRDefault="003E5A94" w:rsidP="003E5A94">
      <w:pPr>
        <w:numPr>
          <w:ilvl w:val="0"/>
          <w:numId w:val="2"/>
        </w:numPr>
        <w:spacing w:before="100" w:beforeAutospacing="1" w:after="100" w:afterAutospacing="1"/>
        <w:rPr>
          <w:rFonts w:asciiTheme="minorHAnsi" w:eastAsia="Times New Roman" w:hAnsiTheme="minorHAnsi"/>
          <w:sz w:val="26"/>
          <w:szCs w:val="26"/>
          <w:lang w:eastAsia="en-IN"/>
        </w:rPr>
      </w:pPr>
      <w:r>
        <w:rPr>
          <w:rFonts w:asciiTheme="minorHAnsi" w:eastAsia="Times New Roman" w:hAnsiTheme="minorHAnsi"/>
          <w:sz w:val="26"/>
          <w:szCs w:val="26"/>
          <w:lang w:eastAsia="en-IN"/>
        </w:rPr>
        <w:t>Original rental receipt needs to be submitted and the same should be signed by the Landlord for the period from 01</w:t>
      </w:r>
      <w:r w:rsidRPr="006C440C">
        <w:rPr>
          <w:rFonts w:asciiTheme="minorHAnsi" w:eastAsia="Times New Roman" w:hAnsiTheme="minorHAnsi"/>
          <w:sz w:val="26"/>
          <w:szCs w:val="26"/>
          <w:vertAlign w:val="superscript"/>
          <w:lang w:eastAsia="en-IN"/>
        </w:rPr>
        <w:t>st</w:t>
      </w:r>
      <w:r w:rsidR="00664038">
        <w:rPr>
          <w:rFonts w:asciiTheme="minorHAnsi" w:eastAsia="Times New Roman" w:hAnsiTheme="minorHAnsi"/>
          <w:sz w:val="26"/>
          <w:szCs w:val="26"/>
          <w:lang w:eastAsia="en-IN"/>
        </w:rPr>
        <w:t xml:space="preserve"> April </w:t>
      </w:r>
      <w:del w:id="0" w:author="Dayananda HP" w:date="2023-01-06T13:51:00Z">
        <w:r w:rsidDel="00D86875">
          <w:rPr>
            <w:rFonts w:asciiTheme="minorHAnsi" w:eastAsia="Times New Roman" w:hAnsiTheme="minorHAnsi"/>
            <w:sz w:val="26"/>
            <w:szCs w:val="26"/>
            <w:lang w:eastAsia="en-IN"/>
          </w:rPr>
          <w:delText xml:space="preserve"> </w:delText>
        </w:r>
      </w:del>
      <w:ins w:id="1" w:author="Dayananda HP" w:date="2023-01-06T13:51:00Z">
        <w:r w:rsidR="00D86875">
          <w:rPr>
            <w:rFonts w:asciiTheme="minorHAnsi" w:eastAsia="Times New Roman" w:hAnsiTheme="minorHAnsi"/>
            <w:sz w:val="26"/>
            <w:szCs w:val="26"/>
            <w:lang w:eastAsia="en-IN"/>
          </w:rPr>
          <w:t>202</w:t>
        </w:r>
        <w:r w:rsidR="00D86875">
          <w:rPr>
            <w:rFonts w:asciiTheme="minorHAnsi" w:eastAsia="Times New Roman" w:hAnsiTheme="minorHAnsi"/>
            <w:sz w:val="26"/>
            <w:szCs w:val="26"/>
            <w:lang w:eastAsia="en-IN"/>
          </w:rPr>
          <w:t>2</w:t>
        </w:r>
        <w:r w:rsidR="00D86875">
          <w:rPr>
            <w:rFonts w:asciiTheme="minorHAnsi" w:eastAsia="Times New Roman" w:hAnsiTheme="minorHAnsi"/>
            <w:sz w:val="26"/>
            <w:szCs w:val="26"/>
            <w:lang w:eastAsia="en-IN"/>
          </w:rPr>
          <w:t xml:space="preserve"> </w:t>
        </w:r>
      </w:ins>
      <w:r>
        <w:rPr>
          <w:rFonts w:asciiTheme="minorHAnsi" w:eastAsia="Times New Roman" w:hAnsiTheme="minorHAnsi"/>
          <w:sz w:val="26"/>
          <w:szCs w:val="26"/>
          <w:lang w:eastAsia="en-IN"/>
        </w:rPr>
        <w:t>to 31</w:t>
      </w:r>
      <w:r w:rsidRPr="006C440C">
        <w:rPr>
          <w:rFonts w:asciiTheme="minorHAnsi" w:eastAsia="Times New Roman" w:hAnsiTheme="minorHAnsi"/>
          <w:sz w:val="26"/>
          <w:szCs w:val="26"/>
          <w:vertAlign w:val="superscript"/>
          <w:lang w:eastAsia="en-IN"/>
        </w:rPr>
        <w:t>st</w:t>
      </w:r>
      <w:r>
        <w:rPr>
          <w:rFonts w:asciiTheme="minorHAnsi" w:eastAsia="Times New Roman" w:hAnsiTheme="minorHAnsi"/>
          <w:sz w:val="26"/>
          <w:szCs w:val="26"/>
          <w:lang w:eastAsia="en-IN"/>
        </w:rPr>
        <w:t xml:space="preserve"> March </w:t>
      </w:r>
      <w:ins w:id="2" w:author="Dayananda HP" w:date="2023-01-06T13:51:00Z">
        <w:r w:rsidR="00D86875">
          <w:rPr>
            <w:rFonts w:asciiTheme="minorHAnsi" w:eastAsia="Times New Roman" w:hAnsiTheme="minorHAnsi"/>
            <w:sz w:val="26"/>
            <w:szCs w:val="26"/>
            <w:lang w:eastAsia="en-IN"/>
          </w:rPr>
          <w:t>202</w:t>
        </w:r>
        <w:r w:rsidR="00D86875">
          <w:rPr>
            <w:rFonts w:asciiTheme="minorHAnsi" w:eastAsia="Times New Roman" w:hAnsiTheme="minorHAnsi"/>
            <w:sz w:val="26"/>
            <w:szCs w:val="26"/>
            <w:lang w:eastAsia="en-IN"/>
          </w:rPr>
          <w:t>3</w:t>
        </w:r>
      </w:ins>
      <w:r>
        <w:rPr>
          <w:rFonts w:asciiTheme="minorHAnsi" w:eastAsia="Times New Roman" w:hAnsiTheme="minorHAnsi"/>
          <w:sz w:val="26"/>
          <w:szCs w:val="26"/>
          <w:lang w:eastAsia="en-IN"/>
        </w:rPr>
        <w:t xml:space="preserve">. (One </w:t>
      </w:r>
      <w:bookmarkStart w:id="3" w:name="_GoBack"/>
      <w:bookmarkEnd w:id="3"/>
      <w:r>
        <w:rPr>
          <w:rFonts w:asciiTheme="minorHAnsi" w:eastAsia="Times New Roman" w:hAnsiTheme="minorHAnsi"/>
          <w:sz w:val="26"/>
          <w:szCs w:val="26"/>
          <w:lang w:eastAsia="en-IN"/>
        </w:rPr>
        <w:t>Consolidated rental receipt for entire year or Quarterly receipts or individual rental receipt for every month).</w:t>
      </w:r>
    </w:p>
    <w:p w:rsidR="003E5A94" w:rsidRPr="00DE04C6" w:rsidRDefault="003E5A94" w:rsidP="003E5A94">
      <w:pPr>
        <w:numPr>
          <w:ilvl w:val="0"/>
          <w:numId w:val="2"/>
        </w:numPr>
        <w:spacing w:before="100" w:beforeAutospacing="1" w:after="100" w:afterAutospacing="1"/>
        <w:rPr>
          <w:rFonts w:asciiTheme="minorHAnsi" w:eastAsia="Times New Roman" w:hAnsiTheme="minorHAnsi"/>
          <w:sz w:val="26"/>
          <w:szCs w:val="26"/>
          <w:lang w:eastAsia="en-IN"/>
        </w:rPr>
      </w:pPr>
      <w:r>
        <w:rPr>
          <w:rFonts w:asciiTheme="minorHAnsi" w:eastAsia="Times New Roman" w:hAnsiTheme="minorHAnsi"/>
          <w:sz w:val="26"/>
          <w:szCs w:val="26"/>
          <w:lang w:eastAsia="en-IN"/>
        </w:rPr>
        <w:t>Rental Agreement should be in the name of the employee and c</w:t>
      </w:r>
      <w:r w:rsidRPr="00DE04C6">
        <w:rPr>
          <w:rFonts w:asciiTheme="minorHAnsi" w:eastAsia="Times New Roman" w:hAnsiTheme="minorHAnsi"/>
          <w:sz w:val="26"/>
          <w:szCs w:val="26"/>
          <w:lang w:eastAsia="en-IN"/>
        </w:rPr>
        <w:t xml:space="preserve">opy of Rental agreement </w:t>
      </w:r>
      <w:r>
        <w:rPr>
          <w:rFonts w:asciiTheme="minorHAnsi" w:eastAsia="Times New Roman" w:hAnsiTheme="minorHAnsi"/>
          <w:sz w:val="26"/>
          <w:szCs w:val="26"/>
          <w:lang w:eastAsia="en-IN"/>
        </w:rPr>
        <w:t>to be submitted.</w:t>
      </w:r>
    </w:p>
    <w:p w:rsidR="00A36931" w:rsidRDefault="003E5A94" w:rsidP="004D05D0">
      <w:pPr>
        <w:numPr>
          <w:ilvl w:val="0"/>
          <w:numId w:val="2"/>
        </w:numPr>
        <w:spacing w:before="100" w:beforeAutospacing="1" w:after="100" w:afterAutospacing="1"/>
      </w:pPr>
      <w:r w:rsidRPr="004D05D0">
        <w:rPr>
          <w:rFonts w:asciiTheme="minorHAnsi" w:eastAsia="Times New Roman" w:hAnsiTheme="minorHAnsi"/>
          <w:sz w:val="26"/>
          <w:szCs w:val="26"/>
          <w:lang w:eastAsia="en-IN"/>
        </w:rPr>
        <w:t>PAN no</w:t>
      </w:r>
      <w:r w:rsidR="009C2552">
        <w:rPr>
          <w:rFonts w:asciiTheme="minorHAnsi" w:eastAsia="Times New Roman" w:hAnsiTheme="minorHAnsi"/>
          <w:sz w:val="26"/>
          <w:szCs w:val="26"/>
          <w:lang w:eastAsia="en-IN"/>
        </w:rPr>
        <w:t>.</w:t>
      </w:r>
      <w:r w:rsidRPr="004D05D0">
        <w:rPr>
          <w:rFonts w:asciiTheme="minorHAnsi" w:eastAsia="Times New Roman" w:hAnsiTheme="minorHAnsi"/>
          <w:sz w:val="26"/>
          <w:szCs w:val="26"/>
          <w:lang w:eastAsia="en-IN"/>
        </w:rPr>
        <w:t xml:space="preserve"> of the Land Lord to be provided in case of rent amount is </w:t>
      </w:r>
      <w:r w:rsidR="009C2552">
        <w:rPr>
          <w:rFonts w:asciiTheme="minorHAnsi" w:eastAsia="Times New Roman" w:hAnsiTheme="minorHAnsi"/>
          <w:sz w:val="26"/>
          <w:szCs w:val="26"/>
          <w:lang w:eastAsia="en-IN"/>
        </w:rPr>
        <w:t xml:space="preserve">more </w:t>
      </w:r>
      <w:r w:rsidRPr="004D05D0">
        <w:rPr>
          <w:rFonts w:asciiTheme="minorHAnsi" w:eastAsia="Times New Roman" w:hAnsiTheme="minorHAnsi"/>
          <w:sz w:val="26"/>
          <w:szCs w:val="26"/>
          <w:lang w:eastAsia="en-IN"/>
        </w:rPr>
        <w:t>than Rs. 8,333/- per month or Rs.100,000/- per Year</w:t>
      </w:r>
    </w:p>
    <w:tbl>
      <w:tblPr>
        <w:tblW w:w="11059" w:type="dxa"/>
        <w:tblInd w:w="-702" w:type="dxa"/>
        <w:tblCellMar>
          <w:left w:w="0" w:type="dxa"/>
          <w:right w:w="0" w:type="dxa"/>
        </w:tblCellMar>
        <w:tblLook w:val="04A0" w:firstRow="1" w:lastRow="0" w:firstColumn="1" w:lastColumn="0" w:noHBand="0" w:noVBand="1"/>
      </w:tblPr>
      <w:tblGrid>
        <w:gridCol w:w="1655"/>
        <w:gridCol w:w="3025"/>
        <w:gridCol w:w="6379"/>
      </w:tblGrid>
      <w:tr w:rsidR="00A36931" w:rsidTr="00FD68C3">
        <w:trPr>
          <w:trHeight w:val="138"/>
        </w:trPr>
        <w:tc>
          <w:tcPr>
            <w:tcW w:w="1655"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vAlign w:val="bottom"/>
            <w:hideMark/>
          </w:tcPr>
          <w:p w:rsidR="00A36931" w:rsidRDefault="00A36931" w:rsidP="00FD68C3">
            <w:pPr>
              <w:spacing w:after="200" w:line="276" w:lineRule="auto"/>
              <w:rPr>
                <w:rFonts w:ascii="Arial" w:hAnsi="Arial" w:cs="Arial"/>
                <w:b/>
                <w:bCs/>
                <w:sz w:val="20"/>
                <w:szCs w:val="20"/>
              </w:rPr>
            </w:pPr>
            <w:r>
              <w:rPr>
                <w:rFonts w:ascii="Arial" w:hAnsi="Arial" w:cs="Arial"/>
                <w:b/>
                <w:bCs/>
                <w:sz w:val="20"/>
                <w:szCs w:val="20"/>
              </w:rPr>
              <w:t>Sl No</w:t>
            </w:r>
          </w:p>
        </w:tc>
        <w:tc>
          <w:tcPr>
            <w:tcW w:w="3025"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vAlign w:val="bottom"/>
            <w:hideMark/>
          </w:tcPr>
          <w:p w:rsidR="00A36931" w:rsidRDefault="00A36931" w:rsidP="00FD68C3">
            <w:pPr>
              <w:spacing w:after="200" w:line="276" w:lineRule="auto"/>
              <w:jc w:val="center"/>
              <w:rPr>
                <w:rFonts w:ascii="Arial" w:hAnsi="Arial" w:cs="Arial"/>
                <w:b/>
                <w:bCs/>
                <w:sz w:val="20"/>
                <w:szCs w:val="20"/>
              </w:rPr>
            </w:pPr>
            <w:r>
              <w:rPr>
                <w:rFonts w:ascii="Arial" w:hAnsi="Arial" w:cs="Arial"/>
                <w:b/>
                <w:bCs/>
                <w:sz w:val="20"/>
                <w:szCs w:val="20"/>
              </w:rPr>
              <w:t>Situation</w:t>
            </w:r>
          </w:p>
        </w:tc>
        <w:tc>
          <w:tcPr>
            <w:tcW w:w="6379"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vAlign w:val="bottom"/>
            <w:hideMark/>
          </w:tcPr>
          <w:p w:rsidR="00A36931" w:rsidRDefault="00A36931" w:rsidP="00FD68C3">
            <w:pPr>
              <w:spacing w:after="200" w:line="276" w:lineRule="auto"/>
              <w:jc w:val="center"/>
              <w:rPr>
                <w:rFonts w:ascii="Arial" w:hAnsi="Arial" w:cs="Arial"/>
                <w:b/>
                <w:bCs/>
                <w:sz w:val="20"/>
                <w:szCs w:val="20"/>
              </w:rPr>
            </w:pPr>
            <w:r>
              <w:rPr>
                <w:rFonts w:ascii="Arial" w:hAnsi="Arial" w:cs="Arial"/>
                <w:b/>
                <w:bCs/>
                <w:sz w:val="20"/>
                <w:szCs w:val="20"/>
              </w:rPr>
              <w:t>Suitable treatment by Company</w:t>
            </w:r>
          </w:p>
        </w:tc>
      </w:tr>
      <w:tr w:rsidR="00A36931" w:rsidTr="00FD68C3">
        <w:trPr>
          <w:trHeight w:val="275"/>
        </w:trPr>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6931" w:rsidRDefault="00A36931" w:rsidP="00FD68C3">
            <w:pPr>
              <w:spacing w:after="200" w:line="276" w:lineRule="auto"/>
              <w:rPr>
                <w:rFonts w:ascii="Arial" w:hAnsi="Arial" w:cs="Arial"/>
                <w:b/>
                <w:bCs/>
                <w:i/>
                <w:iCs/>
                <w:sz w:val="20"/>
                <w:szCs w:val="20"/>
              </w:rPr>
            </w:pPr>
            <w:r>
              <w:rPr>
                <w:rFonts w:ascii="Arial" w:hAnsi="Arial" w:cs="Arial"/>
                <w:b/>
                <w:bCs/>
                <w:i/>
                <w:iCs/>
                <w:sz w:val="20"/>
                <w:szCs w:val="20"/>
              </w:rPr>
              <w:t>1</w:t>
            </w:r>
          </w:p>
        </w:tc>
        <w:tc>
          <w:tcPr>
            <w:tcW w:w="3025" w:type="dxa"/>
            <w:tcBorders>
              <w:top w:val="nil"/>
              <w:left w:val="nil"/>
              <w:bottom w:val="single" w:sz="8" w:space="0" w:color="auto"/>
              <w:right w:val="single" w:sz="8" w:space="0" w:color="auto"/>
            </w:tcBorders>
            <w:tcMar>
              <w:top w:w="0" w:type="dxa"/>
              <w:left w:w="108" w:type="dxa"/>
              <w:bottom w:w="0" w:type="dxa"/>
              <w:right w:w="108" w:type="dxa"/>
            </w:tcMar>
            <w:hideMark/>
          </w:tcPr>
          <w:p w:rsidR="00A36931" w:rsidRDefault="00A36931" w:rsidP="00FD68C3">
            <w:pPr>
              <w:spacing w:after="200" w:line="276" w:lineRule="auto"/>
              <w:rPr>
                <w:rFonts w:ascii="Arial" w:hAnsi="Arial" w:cs="Arial"/>
                <w:b/>
                <w:bCs/>
                <w:i/>
                <w:iCs/>
                <w:sz w:val="20"/>
                <w:szCs w:val="20"/>
                <w:u w:val="single"/>
              </w:rPr>
            </w:pPr>
            <w:r>
              <w:rPr>
                <w:rFonts w:ascii="Arial" w:hAnsi="Arial" w:cs="Arial"/>
                <w:b/>
                <w:bCs/>
                <w:i/>
                <w:iCs/>
                <w:sz w:val="20"/>
                <w:szCs w:val="20"/>
                <w:u w:val="single"/>
              </w:rPr>
              <w:t>Annual rent not exceeding Rs 100,000</w:t>
            </w:r>
          </w:p>
        </w:tc>
        <w:tc>
          <w:tcPr>
            <w:tcW w:w="6379" w:type="dxa"/>
            <w:tcBorders>
              <w:top w:val="nil"/>
              <w:left w:val="nil"/>
              <w:bottom w:val="single" w:sz="8" w:space="0" w:color="auto"/>
              <w:right w:val="single" w:sz="8" w:space="0" w:color="auto"/>
            </w:tcBorders>
            <w:tcMar>
              <w:top w:w="0" w:type="dxa"/>
              <w:left w:w="108" w:type="dxa"/>
              <w:bottom w:w="0" w:type="dxa"/>
              <w:right w:w="108" w:type="dxa"/>
            </w:tcMar>
          </w:tcPr>
          <w:p w:rsidR="00A36931" w:rsidRDefault="00A36931" w:rsidP="00FD68C3">
            <w:pPr>
              <w:rPr>
                <w:rFonts w:ascii="Arial" w:hAnsi="Arial" w:cs="Arial"/>
                <w:sz w:val="20"/>
                <w:szCs w:val="20"/>
              </w:rPr>
            </w:pPr>
          </w:p>
          <w:p w:rsidR="00A36931" w:rsidRDefault="00A36931" w:rsidP="00FD68C3">
            <w:pPr>
              <w:spacing w:after="200" w:line="276" w:lineRule="auto"/>
              <w:rPr>
                <w:rFonts w:ascii="Arial" w:hAnsi="Arial" w:cs="Arial"/>
                <w:sz w:val="20"/>
                <w:szCs w:val="20"/>
              </w:rPr>
            </w:pPr>
          </w:p>
        </w:tc>
      </w:tr>
      <w:tr w:rsidR="00A36931" w:rsidTr="00FD68C3">
        <w:trPr>
          <w:trHeight w:val="414"/>
        </w:trPr>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36931" w:rsidRDefault="00A36931" w:rsidP="00FD68C3">
            <w:pPr>
              <w:spacing w:after="200" w:line="276" w:lineRule="auto"/>
              <w:rPr>
                <w:rFonts w:ascii="Arial" w:hAnsi="Arial" w:cs="Arial"/>
                <w:sz w:val="20"/>
                <w:szCs w:val="20"/>
              </w:rPr>
            </w:pPr>
          </w:p>
        </w:tc>
        <w:tc>
          <w:tcPr>
            <w:tcW w:w="3025" w:type="dxa"/>
            <w:tcBorders>
              <w:top w:val="nil"/>
              <w:left w:val="nil"/>
              <w:bottom w:val="single" w:sz="8" w:space="0" w:color="auto"/>
              <w:right w:val="single" w:sz="8" w:space="0" w:color="auto"/>
            </w:tcBorders>
            <w:tcMar>
              <w:top w:w="0" w:type="dxa"/>
              <w:left w:w="108" w:type="dxa"/>
              <w:bottom w:w="0" w:type="dxa"/>
              <w:right w:w="108" w:type="dxa"/>
            </w:tcMar>
            <w:hideMark/>
          </w:tcPr>
          <w:p w:rsidR="00A36931" w:rsidRDefault="00A36931" w:rsidP="00FD68C3">
            <w:pPr>
              <w:pStyle w:val="ListParagraph"/>
              <w:numPr>
                <w:ilvl w:val="0"/>
                <w:numId w:val="1"/>
              </w:numPr>
              <w:ind w:left="432" w:hanging="432"/>
            </w:pPr>
            <w:r>
              <w:t>Rentals as per rent receipt and agreement are same</w:t>
            </w:r>
          </w:p>
        </w:tc>
        <w:tc>
          <w:tcPr>
            <w:tcW w:w="6379" w:type="dxa"/>
            <w:tcBorders>
              <w:top w:val="nil"/>
              <w:left w:val="nil"/>
              <w:bottom w:val="single" w:sz="8" w:space="0" w:color="auto"/>
              <w:right w:val="single" w:sz="8" w:space="0" w:color="auto"/>
            </w:tcBorders>
            <w:tcMar>
              <w:top w:w="0" w:type="dxa"/>
              <w:left w:w="108" w:type="dxa"/>
              <w:bottom w:w="0" w:type="dxa"/>
              <w:right w:w="108" w:type="dxa"/>
            </w:tcMar>
          </w:tcPr>
          <w:p w:rsidR="00A36931" w:rsidRDefault="00A36931" w:rsidP="00EB3BF5">
            <w:r>
              <w:t xml:space="preserve">Actual rent receipt of the employee would have to be obtained.  </w:t>
            </w:r>
            <w:r w:rsidR="00EB3BF5">
              <w:t>PAN needs to be submitted if the rent amount exceeds Rs.8333/- per month or Rs.100,000/- per year</w:t>
            </w:r>
          </w:p>
        </w:tc>
      </w:tr>
      <w:tr w:rsidR="00A36931" w:rsidTr="00FD68C3">
        <w:trPr>
          <w:trHeight w:val="795"/>
        </w:trPr>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36931" w:rsidRDefault="00A36931" w:rsidP="00FD68C3">
            <w:pPr>
              <w:spacing w:after="200" w:line="276" w:lineRule="auto"/>
              <w:rPr>
                <w:rFonts w:ascii="Arial" w:hAnsi="Arial" w:cs="Arial"/>
                <w:sz w:val="20"/>
                <w:szCs w:val="20"/>
              </w:rPr>
            </w:pPr>
          </w:p>
        </w:tc>
        <w:tc>
          <w:tcPr>
            <w:tcW w:w="3025" w:type="dxa"/>
            <w:tcBorders>
              <w:top w:val="nil"/>
              <w:left w:val="nil"/>
              <w:bottom w:val="single" w:sz="8" w:space="0" w:color="auto"/>
              <w:right w:val="single" w:sz="8" w:space="0" w:color="auto"/>
            </w:tcBorders>
            <w:tcMar>
              <w:top w:w="0" w:type="dxa"/>
              <w:left w:w="108" w:type="dxa"/>
              <w:bottom w:w="0" w:type="dxa"/>
              <w:right w:w="108" w:type="dxa"/>
            </w:tcMar>
          </w:tcPr>
          <w:p w:rsidR="00A36931" w:rsidRDefault="00A36931" w:rsidP="00FD68C3">
            <w:pPr>
              <w:pStyle w:val="ListParagraph"/>
              <w:numPr>
                <w:ilvl w:val="0"/>
                <w:numId w:val="1"/>
              </w:numPr>
              <w:ind w:left="432" w:hanging="450"/>
            </w:pPr>
            <w:r>
              <w:t>Rentals as per agreement is higher than the actual rent receipts</w:t>
            </w:r>
          </w:p>
          <w:p w:rsidR="00A36931" w:rsidRDefault="00A36931" w:rsidP="00FD68C3">
            <w:pPr>
              <w:spacing w:after="200" w:line="276" w:lineRule="auto"/>
              <w:ind w:left="-18"/>
            </w:pPr>
          </w:p>
        </w:tc>
        <w:tc>
          <w:tcPr>
            <w:tcW w:w="6379" w:type="dxa"/>
            <w:tcBorders>
              <w:top w:val="nil"/>
              <w:left w:val="nil"/>
              <w:bottom w:val="single" w:sz="8" w:space="0" w:color="auto"/>
              <w:right w:val="single" w:sz="8" w:space="0" w:color="auto"/>
            </w:tcBorders>
            <w:tcMar>
              <w:top w:w="0" w:type="dxa"/>
              <w:left w:w="108" w:type="dxa"/>
              <w:bottom w:w="0" w:type="dxa"/>
              <w:right w:w="108" w:type="dxa"/>
            </w:tcMar>
          </w:tcPr>
          <w:p w:rsidR="00A36931" w:rsidRDefault="00A36931" w:rsidP="005701FA">
            <w:r>
              <w:t>If the actual rent receipts are not exceeding the limit of Rs 100,000 pa, then the exemption would be provided by the employer based on such receipts.  There is no requirement of furnishing the PAN of the landlord.</w:t>
            </w:r>
          </w:p>
        </w:tc>
      </w:tr>
      <w:tr w:rsidR="00A36931" w:rsidTr="00FD68C3">
        <w:trPr>
          <w:trHeight w:val="808"/>
        </w:trPr>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36931" w:rsidRDefault="00A36931" w:rsidP="00FD68C3">
            <w:pPr>
              <w:spacing w:after="200" w:line="276" w:lineRule="auto"/>
              <w:rPr>
                <w:rFonts w:ascii="Arial" w:hAnsi="Arial" w:cs="Arial"/>
                <w:sz w:val="20"/>
                <w:szCs w:val="20"/>
              </w:rPr>
            </w:pPr>
          </w:p>
        </w:tc>
        <w:tc>
          <w:tcPr>
            <w:tcW w:w="3025" w:type="dxa"/>
            <w:tcBorders>
              <w:top w:val="nil"/>
              <w:left w:val="nil"/>
              <w:bottom w:val="single" w:sz="8" w:space="0" w:color="auto"/>
              <w:right w:val="single" w:sz="8" w:space="0" w:color="auto"/>
            </w:tcBorders>
            <w:tcMar>
              <w:top w:w="0" w:type="dxa"/>
              <w:left w:w="108" w:type="dxa"/>
              <w:bottom w:w="0" w:type="dxa"/>
              <w:right w:w="108" w:type="dxa"/>
            </w:tcMar>
            <w:hideMark/>
          </w:tcPr>
          <w:p w:rsidR="00A36931" w:rsidRDefault="00A36931" w:rsidP="00FD68C3">
            <w:pPr>
              <w:pStyle w:val="ListParagraph"/>
              <w:numPr>
                <w:ilvl w:val="0"/>
                <w:numId w:val="1"/>
              </w:numPr>
              <w:ind w:left="432" w:hanging="450"/>
            </w:pPr>
            <w:r>
              <w:t>Rentals as per agreement is lower than the actual rent receipts</w:t>
            </w:r>
          </w:p>
        </w:tc>
        <w:tc>
          <w:tcPr>
            <w:tcW w:w="6379" w:type="dxa"/>
            <w:tcBorders>
              <w:top w:val="nil"/>
              <w:left w:val="nil"/>
              <w:bottom w:val="single" w:sz="8" w:space="0" w:color="auto"/>
              <w:right w:val="single" w:sz="8" w:space="0" w:color="auto"/>
            </w:tcBorders>
            <w:tcMar>
              <w:top w:w="0" w:type="dxa"/>
              <w:left w:w="108" w:type="dxa"/>
              <w:bottom w:w="0" w:type="dxa"/>
              <w:right w:w="108" w:type="dxa"/>
            </w:tcMar>
            <w:hideMark/>
          </w:tcPr>
          <w:p w:rsidR="00A36931" w:rsidRDefault="00A36931" w:rsidP="00FD68C3">
            <w:r>
              <w:t xml:space="preserve">If actual rent receipts do not exceed Rs 100,000, then PAN of the landlord would not be required.  </w:t>
            </w:r>
          </w:p>
          <w:p w:rsidR="00A36931" w:rsidRDefault="00A36931" w:rsidP="00FD68C3">
            <w:pPr>
              <w:spacing w:after="200" w:line="276" w:lineRule="auto"/>
            </w:pPr>
            <w:r>
              <w:t>On contrary, if it exceeds Rs 100,000 then the action mentioned in point (2) below would be applicable.</w:t>
            </w:r>
          </w:p>
        </w:tc>
      </w:tr>
      <w:tr w:rsidR="00A36931" w:rsidTr="00FD68C3">
        <w:trPr>
          <w:trHeight w:val="275"/>
        </w:trPr>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6931" w:rsidRDefault="00A36931" w:rsidP="00FD68C3">
            <w:pPr>
              <w:spacing w:after="200" w:line="276" w:lineRule="auto"/>
              <w:rPr>
                <w:rFonts w:ascii="Arial" w:hAnsi="Arial" w:cs="Arial"/>
                <w:b/>
                <w:bCs/>
                <w:i/>
                <w:iCs/>
                <w:sz w:val="20"/>
                <w:szCs w:val="20"/>
              </w:rPr>
            </w:pPr>
            <w:r>
              <w:rPr>
                <w:rFonts w:ascii="Arial" w:hAnsi="Arial" w:cs="Arial"/>
                <w:b/>
                <w:bCs/>
                <w:i/>
                <w:iCs/>
                <w:sz w:val="20"/>
                <w:szCs w:val="20"/>
              </w:rPr>
              <w:t>2</w:t>
            </w:r>
          </w:p>
        </w:tc>
        <w:tc>
          <w:tcPr>
            <w:tcW w:w="3025" w:type="dxa"/>
            <w:tcBorders>
              <w:top w:val="nil"/>
              <w:left w:val="nil"/>
              <w:bottom w:val="single" w:sz="8" w:space="0" w:color="auto"/>
              <w:right w:val="single" w:sz="8" w:space="0" w:color="auto"/>
            </w:tcBorders>
            <w:tcMar>
              <w:top w:w="0" w:type="dxa"/>
              <w:left w:w="108" w:type="dxa"/>
              <w:bottom w:w="0" w:type="dxa"/>
              <w:right w:w="108" w:type="dxa"/>
            </w:tcMar>
          </w:tcPr>
          <w:p w:rsidR="00A36931" w:rsidRDefault="00A36931" w:rsidP="00FD68C3">
            <w:pPr>
              <w:rPr>
                <w:rFonts w:ascii="Arial" w:hAnsi="Arial" w:cs="Arial"/>
                <w:b/>
                <w:bCs/>
                <w:i/>
                <w:iCs/>
                <w:sz w:val="20"/>
                <w:szCs w:val="20"/>
                <w:u w:val="single"/>
              </w:rPr>
            </w:pPr>
            <w:r>
              <w:rPr>
                <w:rFonts w:ascii="Arial" w:hAnsi="Arial" w:cs="Arial"/>
                <w:b/>
                <w:bCs/>
                <w:i/>
                <w:iCs/>
                <w:sz w:val="20"/>
                <w:szCs w:val="20"/>
                <w:u w:val="single"/>
              </w:rPr>
              <w:t>Annual rent exceeding Rs 100,000</w:t>
            </w:r>
          </w:p>
          <w:p w:rsidR="00A36931" w:rsidRDefault="00A36931" w:rsidP="00FD68C3">
            <w:pPr>
              <w:spacing w:after="200" w:line="276" w:lineRule="auto"/>
              <w:rPr>
                <w:rFonts w:ascii="Arial" w:hAnsi="Arial" w:cs="Arial"/>
                <w:b/>
                <w:bCs/>
                <w:i/>
                <w:iCs/>
                <w:sz w:val="20"/>
                <w:szCs w:val="20"/>
                <w:u w:val="single"/>
              </w:rPr>
            </w:pPr>
          </w:p>
        </w:tc>
        <w:tc>
          <w:tcPr>
            <w:tcW w:w="6379" w:type="dxa"/>
            <w:tcBorders>
              <w:top w:val="nil"/>
              <w:left w:val="nil"/>
              <w:bottom w:val="single" w:sz="8" w:space="0" w:color="auto"/>
              <w:right w:val="single" w:sz="8" w:space="0" w:color="auto"/>
            </w:tcBorders>
            <w:tcMar>
              <w:top w:w="0" w:type="dxa"/>
              <w:left w:w="108" w:type="dxa"/>
              <w:bottom w:w="0" w:type="dxa"/>
              <w:right w:w="108" w:type="dxa"/>
            </w:tcMar>
          </w:tcPr>
          <w:p w:rsidR="00A36931" w:rsidRDefault="00A36931" w:rsidP="00FD68C3">
            <w:pPr>
              <w:spacing w:after="200" w:line="276" w:lineRule="auto"/>
              <w:rPr>
                <w:rFonts w:ascii="Arial" w:hAnsi="Arial" w:cs="Arial"/>
                <w:sz w:val="20"/>
                <w:szCs w:val="20"/>
              </w:rPr>
            </w:pPr>
          </w:p>
        </w:tc>
      </w:tr>
      <w:tr w:rsidR="00A36931" w:rsidTr="004D05D0">
        <w:trPr>
          <w:trHeight w:val="772"/>
        </w:trPr>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36931" w:rsidRDefault="00A36931" w:rsidP="00FD68C3">
            <w:pPr>
              <w:spacing w:after="200" w:line="276" w:lineRule="auto"/>
              <w:rPr>
                <w:rFonts w:ascii="Arial" w:hAnsi="Arial" w:cs="Arial"/>
                <w:sz w:val="20"/>
                <w:szCs w:val="20"/>
              </w:rPr>
            </w:pPr>
          </w:p>
        </w:tc>
        <w:tc>
          <w:tcPr>
            <w:tcW w:w="3025" w:type="dxa"/>
            <w:tcBorders>
              <w:top w:val="nil"/>
              <w:left w:val="nil"/>
              <w:bottom w:val="single" w:sz="8" w:space="0" w:color="auto"/>
              <w:right w:val="single" w:sz="8" w:space="0" w:color="auto"/>
            </w:tcBorders>
            <w:tcMar>
              <w:top w:w="0" w:type="dxa"/>
              <w:left w:w="108" w:type="dxa"/>
              <w:bottom w:w="0" w:type="dxa"/>
              <w:right w:w="108" w:type="dxa"/>
            </w:tcMar>
            <w:hideMark/>
          </w:tcPr>
          <w:p w:rsidR="00A36931" w:rsidRDefault="00A36931" w:rsidP="00FD68C3">
            <w:pPr>
              <w:spacing w:after="200" w:line="276" w:lineRule="auto"/>
            </w:pPr>
            <w:r>
              <w:t>a. Where PAN of the landlord is available and furnished</w:t>
            </w:r>
          </w:p>
        </w:tc>
        <w:tc>
          <w:tcPr>
            <w:tcW w:w="6379" w:type="dxa"/>
            <w:tcBorders>
              <w:top w:val="nil"/>
              <w:left w:val="nil"/>
              <w:bottom w:val="single" w:sz="8" w:space="0" w:color="auto"/>
              <w:right w:val="single" w:sz="8" w:space="0" w:color="auto"/>
            </w:tcBorders>
            <w:tcMar>
              <w:top w:w="0" w:type="dxa"/>
              <w:left w:w="108" w:type="dxa"/>
              <w:bottom w:w="0" w:type="dxa"/>
              <w:right w:w="108" w:type="dxa"/>
            </w:tcMar>
          </w:tcPr>
          <w:p w:rsidR="00A36931" w:rsidRDefault="00A36931" w:rsidP="004D05D0">
            <w:r>
              <w:t>Based on the actual rent receipts, tax exemption under section 10(13A) of the Income tax Act, 1961 (“the Act”) will be allowed by the company.</w:t>
            </w:r>
          </w:p>
        </w:tc>
      </w:tr>
      <w:tr w:rsidR="00A36931" w:rsidTr="004D05D0">
        <w:trPr>
          <w:trHeight w:val="60"/>
        </w:trPr>
        <w:tc>
          <w:tcPr>
            <w:tcW w:w="16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36931" w:rsidRDefault="00A36931" w:rsidP="00FD68C3">
            <w:pPr>
              <w:spacing w:after="200" w:line="276" w:lineRule="auto"/>
              <w:rPr>
                <w:rFonts w:ascii="Arial" w:hAnsi="Arial" w:cs="Arial"/>
                <w:sz w:val="20"/>
                <w:szCs w:val="20"/>
              </w:rPr>
            </w:pPr>
          </w:p>
        </w:tc>
        <w:tc>
          <w:tcPr>
            <w:tcW w:w="3025" w:type="dxa"/>
            <w:tcBorders>
              <w:top w:val="nil"/>
              <w:left w:val="nil"/>
              <w:bottom w:val="single" w:sz="8" w:space="0" w:color="auto"/>
              <w:right w:val="single" w:sz="8" w:space="0" w:color="auto"/>
            </w:tcBorders>
            <w:tcMar>
              <w:top w:w="0" w:type="dxa"/>
              <w:left w:w="108" w:type="dxa"/>
              <w:bottom w:w="0" w:type="dxa"/>
              <w:right w:w="108" w:type="dxa"/>
            </w:tcMar>
            <w:hideMark/>
          </w:tcPr>
          <w:p w:rsidR="00A36931" w:rsidRDefault="005701FA" w:rsidP="00FD68C3">
            <w:r>
              <w:t>b</w:t>
            </w:r>
            <w:r w:rsidR="00A36931">
              <w:t xml:space="preserve">. Where PAN of the landlord is available but not furnished </w:t>
            </w:r>
          </w:p>
          <w:p w:rsidR="00A36931" w:rsidRDefault="00A36931" w:rsidP="00FD68C3">
            <w:pPr>
              <w:spacing w:after="200" w:line="276" w:lineRule="auto"/>
            </w:pPr>
            <w:r>
              <w:t>d.(on refusal of providing PAN by the landlord)</w:t>
            </w:r>
          </w:p>
        </w:tc>
        <w:tc>
          <w:tcPr>
            <w:tcW w:w="6379" w:type="dxa"/>
            <w:tcBorders>
              <w:top w:val="nil"/>
              <w:left w:val="nil"/>
              <w:bottom w:val="single" w:sz="8" w:space="0" w:color="auto"/>
              <w:right w:val="single" w:sz="8" w:space="0" w:color="auto"/>
            </w:tcBorders>
            <w:tcMar>
              <w:top w:w="0" w:type="dxa"/>
              <w:left w:w="108" w:type="dxa"/>
              <w:bottom w:w="0" w:type="dxa"/>
              <w:right w:w="108" w:type="dxa"/>
            </w:tcMar>
          </w:tcPr>
          <w:p w:rsidR="00A36931" w:rsidRDefault="00A36931" w:rsidP="00FD68C3">
            <w:r>
              <w:t>Irrespective of other documents being in place or not, no exemption can be granted by the company to the employee towards HRA.</w:t>
            </w:r>
          </w:p>
          <w:p w:rsidR="00A36931" w:rsidRDefault="00A36931" w:rsidP="00FD68C3">
            <w:r>
              <w:t>Entire HRA would be taxable in the hands of the employee.</w:t>
            </w:r>
          </w:p>
          <w:p w:rsidR="00A36931" w:rsidRDefault="00A36931" w:rsidP="00FD68C3">
            <w:r>
              <w:t>However, employee could claim the exemption in the return of income and claim the refund to the extent of excess tax deducted by the company on HRA.</w:t>
            </w:r>
          </w:p>
        </w:tc>
      </w:tr>
    </w:tbl>
    <w:p w:rsidR="00AC654B" w:rsidRDefault="00AC654B" w:rsidP="004D05D0"/>
    <w:sectPr w:rsidR="00AC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0BA"/>
    <w:multiLevelType w:val="hybridMultilevel"/>
    <w:tmpl w:val="C728FD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46495D"/>
    <w:multiLevelType w:val="hybridMultilevel"/>
    <w:tmpl w:val="75222AA2"/>
    <w:lvl w:ilvl="0" w:tplc="FA52ACDE">
      <w:start w:val="1"/>
      <w:numFmt w:val="bullet"/>
      <w:lvlText w:val="•"/>
      <w:lvlJc w:val="left"/>
      <w:pPr>
        <w:tabs>
          <w:tab w:val="num" w:pos="720"/>
        </w:tabs>
        <w:ind w:left="720" w:hanging="360"/>
      </w:pPr>
      <w:rPr>
        <w:rFonts w:ascii="Times New Roman" w:hAnsi="Times New Roman" w:hint="default"/>
      </w:rPr>
    </w:lvl>
    <w:lvl w:ilvl="1" w:tplc="5E88FBE0" w:tentative="1">
      <w:start w:val="1"/>
      <w:numFmt w:val="bullet"/>
      <w:lvlText w:val="•"/>
      <w:lvlJc w:val="left"/>
      <w:pPr>
        <w:tabs>
          <w:tab w:val="num" w:pos="1440"/>
        </w:tabs>
        <w:ind w:left="1440" w:hanging="360"/>
      </w:pPr>
      <w:rPr>
        <w:rFonts w:ascii="Times New Roman" w:hAnsi="Times New Roman" w:hint="default"/>
      </w:rPr>
    </w:lvl>
    <w:lvl w:ilvl="2" w:tplc="5D20F588" w:tentative="1">
      <w:start w:val="1"/>
      <w:numFmt w:val="bullet"/>
      <w:lvlText w:val="•"/>
      <w:lvlJc w:val="left"/>
      <w:pPr>
        <w:tabs>
          <w:tab w:val="num" w:pos="2160"/>
        </w:tabs>
        <w:ind w:left="2160" w:hanging="360"/>
      </w:pPr>
      <w:rPr>
        <w:rFonts w:ascii="Times New Roman" w:hAnsi="Times New Roman" w:hint="default"/>
      </w:rPr>
    </w:lvl>
    <w:lvl w:ilvl="3" w:tplc="226CD4F8" w:tentative="1">
      <w:start w:val="1"/>
      <w:numFmt w:val="bullet"/>
      <w:lvlText w:val="•"/>
      <w:lvlJc w:val="left"/>
      <w:pPr>
        <w:tabs>
          <w:tab w:val="num" w:pos="2880"/>
        </w:tabs>
        <w:ind w:left="2880" w:hanging="360"/>
      </w:pPr>
      <w:rPr>
        <w:rFonts w:ascii="Times New Roman" w:hAnsi="Times New Roman" w:hint="default"/>
      </w:rPr>
    </w:lvl>
    <w:lvl w:ilvl="4" w:tplc="C494F120" w:tentative="1">
      <w:start w:val="1"/>
      <w:numFmt w:val="bullet"/>
      <w:lvlText w:val="•"/>
      <w:lvlJc w:val="left"/>
      <w:pPr>
        <w:tabs>
          <w:tab w:val="num" w:pos="3600"/>
        </w:tabs>
        <w:ind w:left="3600" w:hanging="360"/>
      </w:pPr>
      <w:rPr>
        <w:rFonts w:ascii="Times New Roman" w:hAnsi="Times New Roman" w:hint="default"/>
      </w:rPr>
    </w:lvl>
    <w:lvl w:ilvl="5" w:tplc="0B724F2C" w:tentative="1">
      <w:start w:val="1"/>
      <w:numFmt w:val="bullet"/>
      <w:lvlText w:val="•"/>
      <w:lvlJc w:val="left"/>
      <w:pPr>
        <w:tabs>
          <w:tab w:val="num" w:pos="4320"/>
        </w:tabs>
        <w:ind w:left="4320" w:hanging="360"/>
      </w:pPr>
      <w:rPr>
        <w:rFonts w:ascii="Times New Roman" w:hAnsi="Times New Roman" w:hint="default"/>
      </w:rPr>
    </w:lvl>
    <w:lvl w:ilvl="6" w:tplc="D4FEBFE8" w:tentative="1">
      <w:start w:val="1"/>
      <w:numFmt w:val="bullet"/>
      <w:lvlText w:val="•"/>
      <w:lvlJc w:val="left"/>
      <w:pPr>
        <w:tabs>
          <w:tab w:val="num" w:pos="5040"/>
        </w:tabs>
        <w:ind w:left="5040" w:hanging="360"/>
      </w:pPr>
      <w:rPr>
        <w:rFonts w:ascii="Times New Roman" w:hAnsi="Times New Roman" w:hint="default"/>
      </w:rPr>
    </w:lvl>
    <w:lvl w:ilvl="7" w:tplc="A2BEF6BE" w:tentative="1">
      <w:start w:val="1"/>
      <w:numFmt w:val="bullet"/>
      <w:lvlText w:val="•"/>
      <w:lvlJc w:val="left"/>
      <w:pPr>
        <w:tabs>
          <w:tab w:val="num" w:pos="5760"/>
        </w:tabs>
        <w:ind w:left="5760" w:hanging="360"/>
      </w:pPr>
      <w:rPr>
        <w:rFonts w:ascii="Times New Roman" w:hAnsi="Times New Roman" w:hint="default"/>
      </w:rPr>
    </w:lvl>
    <w:lvl w:ilvl="8" w:tplc="8A963A2C"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931"/>
    <w:rsid w:val="00041616"/>
    <w:rsid w:val="00045215"/>
    <w:rsid w:val="000A51AA"/>
    <w:rsid w:val="00107CEC"/>
    <w:rsid w:val="00337963"/>
    <w:rsid w:val="003E5A94"/>
    <w:rsid w:val="00466562"/>
    <w:rsid w:val="004D05D0"/>
    <w:rsid w:val="004E6262"/>
    <w:rsid w:val="0052571C"/>
    <w:rsid w:val="005701FA"/>
    <w:rsid w:val="005A2582"/>
    <w:rsid w:val="00664038"/>
    <w:rsid w:val="006C440C"/>
    <w:rsid w:val="007366ED"/>
    <w:rsid w:val="00854E04"/>
    <w:rsid w:val="008D7BC8"/>
    <w:rsid w:val="009471E2"/>
    <w:rsid w:val="009C2552"/>
    <w:rsid w:val="00A36931"/>
    <w:rsid w:val="00AC654B"/>
    <w:rsid w:val="00BF1DBB"/>
    <w:rsid w:val="00CE7318"/>
    <w:rsid w:val="00CF4C52"/>
    <w:rsid w:val="00D86875"/>
    <w:rsid w:val="00DA60AD"/>
    <w:rsid w:val="00DB087F"/>
    <w:rsid w:val="00DE04C6"/>
    <w:rsid w:val="00EB3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93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3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93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3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51921">
      <w:bodyDiv w:val="1"/>
      <w:marLeft w:val="0"/>
      <w:marRight w:val="0"/>
      <w:marTop w:val="0"/>
      <w:marBottom w:val="0"/>
      <w:divBdr>
        <w:top w:val="none" w:sz="0" w:space="0" w:color="auto"/>
        <w:left w:val="none" w:sz="0" w:space="0" w:color="auto"/>
        <w:bottom w:val="none" w:sz="0" w:space="0" w:color="auto"/>
        <w:right w:val="none" w:sz="0" w:space="0" w:color="auto"/>
      </w:divBdr>
      <w:divsChild>
        <w:div w:id="91827811">
          <w:marLeft w:val="547"/>
          <w:marRight w:val="0"/>
          <w:marTop w:val="0"/>
          <w:marBottom w:val="0"/>
          <w:divBdr>
            <w:top w:val="none" w:sz="0" w:space="0" w:color="auto"/>
            <w:left w:val="none" w:sz="0" w:space="0" w:color="auto"/>
            <w:bottom w:val="none" w:sz="0" w:space="0" w:color="auto"/>
            <w:right w:val="none" w:sz="0" w:space="0" w:color="auto"/>
          </w:divBdr>
        </w:div>
        <w:div w:id="313796469">
          <w:marLeft w:val="547"/>
          <w:marRight w:val="0"/>
          <w:marTop w:val="0"/>
          <w:marBottom w:val="0"/>
          <w:divBdr>
            <w:top w:val="none" w:sz="0" w:space="0" w:color="auto"/>
            <w:left w:val="none" w:sz="0" w:space="0" w:color="auto"/>
            <w:bottom w:val="none" w:sz="0" w:space="0" w:color="auto"/>
            <w:right w:val="none" w:sz="0" w:space="0" w:color="auto"/>
          </w:divBdr>
        </w:div>
        <w:div w:id="880508287">
          <w:marLeft w:val="547"/>
          <w:marRight w:val="0"/>
          <w:marTop w:val="0"/>
          <w:marBottom w:val="0"/>
          <w:divBdr>
            <w:top w:val="none" w:sz="0" w:space="0" w:color="auto"/>
            <w:left w:val="none" w:sz="0" w:space="0" w:color="auto"/>
            <w:bottom w:val="none" w:sz="0" w:space="0" w:color="auto"/>
            <w:right w:val="none" w:sz="0" w:space="0" w:color="auto"/>
          </w:divBdr>
        </w:div>
        <w:div w:id="14616088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GS</dc:creator>
  <cp:lastModifiedBy>Dayananda HP</cp:lastModifiedBy>
  <cp:revision>31</cp:revision>
  <dcterms:created xsi:type="dcterms:W3CDTF">2016-01-07T12:03:00Z</dcterms:created>
  <dcterms:modified xsi:type="dcterms:W3CDTF">2023-01-06T08:22:00Z</dcterms:modified>
</cp:coreProperties>
</file>